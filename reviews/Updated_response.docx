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76C28" w14:textId="6BC48D99" w:rsidR="00667FA8" w:rsidRPr="00667FA8" w:rsidRDefault="00667FA8" w:rsidP="00667FA8">
      <w:pPr>
        <w:pStyle w:val="Heading2"/>
        <w:rPr>
          <w:rFonts w:ascii="Times New Roman" w:hAnsi="Times New Roman" w:cs="Times New Roman"/>
          <w:sz w:val="22"/>
          <w:szCs w:val="22"/>
        </w:rPr>
      </w:pPr>
      <w:r w:rsidRPr="00667FA8">
        <w:rPr>
          <w:rFonts w:ascii="Times New Roman" w:hAnsi="Times New Roman" w:cs="Times New Roman"/>
          <w:sz w:val="22"/>
          <w:szCs w:val="22"/>
        </w:rPr>
        <w:t>Unique and new</w:t>
      </w:r>
      <w:ins w:id="0" w:author="Mullett, Tim" w:date="2020-01-29T10:54:00Z">
        <w:r w:rsidR="00D05907">
          <w:rPr>
            <w:rFonts w:ascii="Times New Roman" w:hAnsi="Times New Roman" w:cs="Times New Roman"/>
            <w:sz w:val="22"/>
            <w:szCs w:val="22"/>
          </w:rPr>
          <w:t>, multi-source</w:t>
        </w:r>
      </w:ins>
      <w:r w:rsidRPr="00667FA8">
        <w:rPr>
          <w:rFonts w:ascii="Times New Roman" w:hAnsi="Times New Roman" w:cs="Times New Roman"/>
          <w:sz w:val="22"/>
          <w:szCs w:val="22"/>
        </w:rPr>
        <w:t xml:space="preserve"> big-data perspective </w:t>
      </w:r>
    </w:p>
    <w:p w14:paraId="671EE655" w14:textId="4ACFB38D" w:rsidR="00043BE0" w:rsidRPr="00667FA8" w:rsidRDefault="007B2054">
      <w:pPr>
        <w:pStyle w:val="FirstParagraph"/>
        <w:rPr>
          <w:rFonts w:ascii="Times New Roman" w:hAnsi="Times New Roman" w:cs="Times New Roman"/>
          <w:sz w:val="22"/>
          <w:szCs w:val="22"/>
        </w:rPr>
      </w:pPr>
      <w:r w:rsidRPr="00667FA8">
        <w:rPr>
          <w:rFonts w:ascii="Times New Roman" w:hAnsi="Times New Roman" w:cs="Times New Roman"/>
          <w:sz w:val="22"/>
          <w:szCs w:val="22"/>
        </w:rPr>
        <w:t>Our proposal brings a data science approach to the study of domestic abuse, by using multiple large-scale datasets including crime data from the West Midlands Police (serving a population of 2.9 million people), financial transactions data from Lloyds Banking Group (the UK’s largest retail bank with 22 million customers), and a national-level victimisation survey (Crime survey for England and Wales; CSEW). Our approach is new and ambitious, and has significant potential to derive novel, policy-relevant insights about domestic abuse in the UK and complement the existing body of knowledge on the topic, which has been predominantly generated via qualitative research methods</w:t>
      </w:r>
      <w:del w:id="1" w:author="Mullett, Tim" w:date="2020-01-29T10:55:00Z">
        <w:r w:rsidRPr="00667FA8" w:rsidDel="00D05907">
          <w:rPr>
            <w:rFonts w:ascii="Times New Roman" w:hAnsi="Times New Roman" w:cs="Times New Roman"/>
            <w:sz w:val="22"/>
            <w:szCs w:val="22"/>
          </w:rPr>
          <w:delText>, such as case studies and interviews</w:delText>
        </w:r>
      </w:del>
      <w:r w:rsidRPr="00667FA8">
        <w:rPr>
          <w:rFonts w:ascii="Times New Roman" w:hAnsi="Times New Roman" w:cs="Times New Roman"/>
          <w:sz w:val="22"/>
          <w:szCs w:val="22"/>
        </w:rPr>
        <w:t xml:space="preserve">. </w:t>
      </w:r>
      <w:del w:id="2" w:author="Mullett, Tim" w:date="2020-01-29T10:56:00Z">
        <w:r w:rsidRPr="00667FA8" w:rsidDel="00D05907">
          <w:rPr>
            <w:rFonts w:ascii="Times New Roman" w:hAnsi="Times New Roman" w:cs="Times New Roman"/>
            <w:sz w:val="22"/>
            <w:szCs w:val="22"/>
          </w:rPr>
          <w:delText xml:space="preserve">Our research team is uniquely placed to deliver this research project, both in terms of the research skills required to carry out the proposed analyses, and access to these datasets that have never been linked before to investigate domestic abuse. </w:delText>
        </w:r>
      </w:del>
      <w:ins w:id="3" w:author="Mullett, Tim" w:date="2020-01-29T10:55:00Z">
        <w:r w:rsidR="00D05907">
          <w:rPr>
            <w:rFonts w:ascii="Times New Roman" w:hAnsi="Times New Roman" w:cs="Times New Roman"/>
            <w:sz w:val="22"/>
            <w:szCs w:val="22"/>
          </w:rPr>
          <w:t>There is no other research team in the world with access to comparable data</w:t>
        </w:r>
      </w:ins>
      <w:ins w:id="4" w:author="Mullett, Tim" w:date="2020-01-29T10:56:00Z">
        <w:r w:rsidR="00D05907">
          <w:rPr>
            <w:rFonts w:ascii="Times New Roman" w:hAnsi="Times New Roman" w:cs="Times New Roman"/>
            <w:sz w:val="22"/>
            <w:szCs w:val="22"/>
          </w:rPr>
          <w:t>, skills</w:t>
        </w:r>
      </w:ins>
      <w:ins w:id="5" w:author="Mullett, Tim" w:date="2020-01-29T10:55:00Z">
        <w:r w:rsidR="00D05907">
          <w:rPr>
            <w:rFonts w:ascii="Times New Roman" w:hAnsi="Times New Roman" w:cs="Times New Roman"/>
            <w:sz w:val="22"/>
            <w:szCs w:val="22"/>
          </w:rPr>
          <w:t xml:space="preserve"> and resources. </w:t>
        </w:r>
      </w:ins>
      <w:r w:rsidRPr="00667FA8">
        <w:rPr>
          <w:rFonts w:ascii="Times New Roman" w:hAnsi="Times New Roman" w:cs="Times New Roman"/>
          <w:sz w:val="22"/>
          <w:szCs w:val="22"/>
        </w:rPr>
        <w:t xml:space="preserve">Without funding, this unique opportunity to link datasets will be </w:t>
      </w:r>
      <w:del w:id="6" w:author="Mullett, Tim" w:date="2020-01-29T10:57:00Z">
        <w:r w:rsidRPr="00667FA8" w:rsidDel="00D05907">
          <w:rPr>
            <w:rFonts w:ascii="Times New Roman" w:hAnsi="Times New Roman" w:cs="Times New Roman"/>
            <w:sz w:val="22"/>
            <w:szCs w:val="22"/>
          </w:rPr>
          <w:delText>missed</w:delText>
        </w:r>
      </w:del>
      <w:ins w:id="7" w:author="Mullett, Tim" w:date="2020-01-29T10:57:00Z">
        <w:r w:rsidR="00D05907">
          <w:rPr>
            <w:rFonts w:ascii="Times New Roman" w:hAnsi="Times New Roman" w:cs="Times New Roman"/>
            <w:sz w:val="22"/>
            <w:szCs w:val="22"/>
          </w:rPr>
          <w:t xml:space="preserve">lost </w:t>
        </w:r>
      </w:ins>
      <w:ins w:id="8" w:author="Mullett, Tim" w:date="2020-01-29T10:55:00Z">
        <w:r w:rsidR="00D05907">
          <w:rPr>
            <w:rFonts w:ascii="Times New Roman" w:hAnsi="Times New Roman" w:cs="Times New Roman"/>
            <w:sz w:val="22"/>
            <w:szCs w:val="22"/>
          </w:rPr>
          <w:t>and</w:t>
        </w:r>
      </w:ins>
      <w:del w:id="9" w:author="Mullett, Tim" w:date="2020-01-29T10:55:00Z">
        <w:r w:rsidRPr="00667FA8" w:rsidDel="00D05907">
          <w:rPr>
            <w:rFonts w:ascii="Times New Roman" w:hAnsi="Times New Roman" w:cs="Times New Roman"/>
            <w:sz w:val="22"/>
            <w:szCs w:val="22"/>
          </w:rPr>
          <w:delText>.</w:delText>
        </w:r>
      </w:del>
      <w:r w:rsidRPr="00667FA8">
        <w:rPr>
          <w:rFonts w:ascii="Times New Roman" w:hAnsi="Times New Roman" w:cs="Times New Roman"/>
          <w:sz w:val="22"/>
          <w:szCs w:val="22"/>
        </w:rPr>
        <w:t xml:space="preserve"> </w:t>
      </w:r>
      <w:del w:id="10" w:author="Mullett, Tim" w:date="2020-01-29T10:55:00Z">
        <w:r w:rsidRPr="00667FA8" w:rsidDel="00D05907">
          <w:rPr>
            <w:rFonts w:ascii="Times New Roman" w:hAnsi="Times New Roman" w:cs="Times New Roman"/>
            <w:sz w:val="22"/>
            <w:szCs w:val="22"/>
          </w:rPr>
          <w:delText>W</w:delText>
        </w:r>
      </w:del>
      <w:ins w:id="11" w:author="Mullett, Tim" w:date="2020-01-29T10:55:00Z">
        <w:r w:rsidR="00D05907">
          <w:rPr>
            <w:rFonts w:ascii="Times New Roman" w:hAnsi="Times New Roman" w:cs="Times New Roman"/>
            <w:sz w:val="22"/>
            <w:szCs w:val="22"/>
          </w:rPr>
          <w:t>w</w:t>
        </w:r>
      </w:ins>
      <w:r w:rsidRPr="00667FA8">
        <w:rPr>
          <w:rFonts w:ascii="Times New Roman" w:hAnsi="Times New Roman" w:cs="Times New Roman"/>
          <w:sz w:val="22"/>
          <w:szCs w:val="22"/>
        </w:rPr>
        <w:t xml:space="preserve">ith domestic abuse at this scale, even marginal gains will help thousands of </w:t>
      </w:r>
      <w:del w:id="12" w:author="Mullett, Tim" w:date="2020-01-29T10:56:00Z">
        <w:r w:rsidRPr="00667FA8" w:rsidDel="00D05907">
          <w:rPr>
            <w:rFonts w:ascii="Times New Roman" w:hAnsi="Times New Roman" w:cs="Times New Roman"/>
            <w:sz w:val="22"/>
            <w:szCs w:val="22"/>
          </w:rPr>
          <w:delText>women</w:delText>
        </w:r>
      </w:del>
      <w:ins w:id="13" w:author="Mullett, Tim" w:date="2020-01-29T10:56:00Z">
        <w:r w:rsidR="00D05907">
          <w:rPr>
            <w:rFonts w:ascii="Times New Roman" w:hAnsi="Times New Roman" w:cs="Times New Roman"/>
            <w:sz w:val="22"/>
            <w:szCs w:val="22"/>
          </w:rPr>
          <w:t>victims</w:t>
        </w:r>
      </w:ins>
      <w:r w:rsidRPr="00667FA8">
        <w:rPr>
          <w:rFonts w:ascii="Times New Roman" w:hAnsi="Times New Roman" w:cs="Times New Roman"/>
          <w:sz w:val="22"/>
          <w:szCs w:val="22"/>
        </w:rPr>
        <w:t>.</w:t>
      </w:r>
    </w:p>
    <w:p w14:paraId="27774936" w14:textId="58DB3526" w:rsidR="00043BE0" w:rsidRDefault="007B2054" w:rsidP="00D76319">
      <w:pPr>
        <w:pStyle w:val="BodyText"/>
        <w:rPr>
          <w:ins w:id="14" w:author="Mullett, Tim" w:date="2020-01-29T11:38:00Z"/>
          <w:rFonts w:ascii="Times New Roman" w:hAnsi="Times New Roman" w:cs="Times New Roman"/>
          <w:sz w:val="22"/>
          <w:szCs w:val="22"/>
        </w:rPr>
        <w:pPrChange w:id="15" w:author="Mullett, Tim" w:date="2020-01-29T11:25:00Z">
          <w:pPr>
            <w:pStyle w:val="BodyText"/>
          </w:pPr>
        </w:pPrChange>
      </w:pPr>
      <w:r w:rsidRPr="00667FA8">
        <w:rPr>
          <w:rFonts w:ascii="Times New Roman" w:hAnsi="Times New Roman" w:cs="Times New Roman"/>
          <w:sz w:val="22"/>
          <w:szCs w:val="22"/>
        </w:rPr>
        <w:t xml:space="preserve">We were dismayed by the reviews. Our approach contrasts with the qualitative approach, and it is from this background that </w:t>
      </w:r>
      <w:ins w:id="16" w:author="Mullett, Tim" w:date="2020-01-29T10:57:00Z">
        <w:r w:rsidR="00D05907">
          <w:rPr>
            <w:rFonts w:ascii="Times New Roman" w:hAnsi="Times New Roman" w:cs="Times New Roman"/>
            <w:sz w:val="22"/>
            <w:szCs w:val="22"/>
          </w:rPr>
          <w:t xml:space="preserve">all but one of </w:t>
        </w:r>
      </w:ins>
      <w:r w:rsidRPr="00667FA8">
        <w:rPr>
          <w:rFonts w:ascii="Times New Roman" w:hAnsi="Times New Roman" w:cs="Times New Roman"/>
          <w:sz w:val="22"/>
          <w:szCs w:val="22"/>
        </w:rPr>
        <w:t>the reviewers appear</w:t>
      </w:r>
      <w:ins w:id="17" w:author="Mullett, Tim" w:date="2020-01-29T10:58:00Z">
        <w:r w:rsidR="00D05907">
          <w:rPr>
            <w:rFonts w:ascii="Times New Roman" w:hAnsi="Times New Roman" w:cs="Times New Roman"/>
            <w:sz w:val="22"/>
            <w:szCs w:val="22"/>
          </w:rPr>
          <w:t>s</w:t>
        </w:r>
      </w:ins>
      <w:r w:rsidRPr="00667FA8">
        <w:rPr>
          <w:rFonts w:ascii="Times New Roman" w:hAnsi="Times New Roman" w:cs="Times New Roman"/>
          <w:sz w:val="22"/>
          <w:szCs w:val="22"/>
        </w:rPr>
        <w:t xml:space="preserve"> to have come. </w:t>
      </w:r>
      <w:ins w:id="18" w:author="Mullett, Tim" w:date="2020-01-29T11:26:00Z">
        <w:r w:rsidR="00D76319">
          <w:rPr>
            <w:rFonts w:ascii="Times New Roman" w:hAnsi="Times New Roman" w:cs="Times New Roman"/>
            <w:sz w:val="22"/>
            <w:szCs w:val="22"/>
          </w:rPr>
          <w:t>We can certainly sympathize that the ESRC has struggled to find find reviewers expert in both quantitative research and DA. This in itself emphasizes the novelty and importance of this project.</w:t>
        </w:r>
        <w:r w:rsidR="00D76319">
          <w:rPr>
            <w:rFonts w:ascii="Times New Roman" w:hAnsi="Times New Roman" w:cs="Times New Roman"/>
            <w:sz w:val="22"/>
            <w:szCs w:val="22"/>
          </w:rPr>
          <w:t xml:space="preserve"> </w:t>
        </w:r>
      </w:ins>
      <w:ins w:id="19" w:author="Mullett, Tim" w:date="2020-01-29T11:02:00Z">
        <w:r w:rsidR="009918D5">
          <w:rPr>
            <w:rFonts w:ascii="Times New Roman" w:hAnsi="Times New Roman" w:cs="Times New Roman"/>
            <w:sz w:val="22"/>
            <w:szCs w:val="22"/>
          </w:rPr>
          <w:t>R</w:t>
        </w:r>
        <w:r w:rsidR="009918D5">
          <w:rPr>
            <w:rFonts w:ascii="Times New Roman" w:hAnsi="Times New Roman" w:cs="Times New Roman"/>
            <w:sz w:val="22"/>
            <w:szCs w:val="22"/>
          </w:rPr>
          <w:t xml:space="preserve">eviewer </w:t>
        </w:r>
      </w:ins>
      <w:ins w:id="20" w:author="Mullett, Tim" w:date="2020-01-29T11:42:00Z">
        <w:r w:rsidR="00431F03" w:rsidRPr="00431F03">
          <w:rPr>
            <w:rFonts w:ascii="Times New Roman" w:hAnsi="Times New Roman" w:cs="Times New Roman"/>
            <w:sz w:val="22"/>
            <w:szCs w:val="22"/>
          </w:rPr>
          <w:t>134177025</w:t>
        </w:r>
        <w:r w:rsidR="00431F03">
          <w:rPr>
            <w:rFonts w:ascii="Times New Roman" w:hAnsi="Times New Roman" w:cs="Times New Roman"/>
            <w:sz w:val="22"/>
            <w:szCs w:val="22"/>
          </w:rPr>
          <w:t xml:space="preserve"> </w:t>
        </w:r>
      </w:ins>
      <w:ins w:id="21" w:author="Mullett, Tim" w:date="2020-01-29T11:02:00Z">
        <w:r w:rsidR="009918D5">
          <w:rPr>
            <w:rFonts w:ascii="Times New Roman" w:hAnsi="Times New Roman" w:cs="Times New Roman"/>
            <w:sz w:val="22"/>
            <w:szCs w:val="22"/>
          </w:rPr>
          <w:t xml:space="preserve">was far more engaged with the proposed </w:t>
        </w:r>
        <w:r w:rsidR="009918D5">
          <w:rPr>
            <w:rFonts w:ascii="Times New Roman" w:hAnsi="Times New Roman" w:cs="Times New Roman"/>
            <w:sz w:val="22"/>
            <w:szCs w:val="22"/>
          </w:rPr>
          <w:t xml:space="preserve">quantitative </w:t>
        </w:r>
        <w:r w:rsidR="009918D5">
          <w:rPr>
            <w:rFonts w:ascii="Times New Roman" w:hAnsi="Times New Roman" w:cs="Times New Roman"/>
            <w:sz w:val="22"/>
            <w:szCs w:val="22"/>
          </w:rPr>
          <w:t xml:space="preserve">methods </w:t>
        </w:r>
        <w:r w:rsidR="009918D5">
          <w:rPr>
            <w:rFonts w:ascii="Times New Roman" w:hAnsi="Times New Roman" w:cs="Times New Roman"/>
            <w:sz w:val="22"/>
            <w:szCs w:val="22"/>
          </w:rPr>
          <w:t xml:space="preserve">but </w:t>
        </w:r>
      </w:ins>
      <w:ins w:id="22" w:author="Mullett, Tim" w:date="2020-01-29T11:03:00Z">
        <w:r w:rsidR="009918D5">
          <w:rPr>
            <w:rFonts w:ascii="Times New Roman" w:hAnsi="Times New Roman" w:cs="Times New Roman"/>
            <w:sz w:val="22"/>
            <w:szCs w:val="22"/>
          </w:rPr>
          <w:t>“found it hard to believe” that there was no a substantial existing quantitative literature. This contrasts with the comments of the qualitative reviewers who emphasized the lack of such work</w:t>
        </w:r>
      </w:ins>
      <w:ins w:id="23" w:author="Mullett, Tim" w:date="2020-01-29T11:04:00Z">
        <w:r w:rsidR="009918D5">
          <w:rPr>
            <w:rFonts w:ascii="Times New Roman" w:hAnsi="Times New Roman" w:cs="Times New Roman"/>
            <w:sz w:val="22"/>
            <w:szCs w:val="22"/>
          </w:rPr>
          <w:t xml:space="preserve"> and </w:t>
        </w:r>
        <w:r w:rsidR="009918D5" w:rsidRPr="00667FA8">
          <w:rPr>
            <w:rFonts w:ascii="Times New Roman" w:hAnsi="Times New Roman" w:cs="Times New Roman"/>
            <w:sz w:val="22"/>
            <w:szCs w:val="22"/>
          </w:rPr>
          <w:t>acknowledged that there is a need for quantitative research in a field dominated by qualitative work</w:t>
        </w:r>
        <w:r w:rsidR="009918D5">
          <w:rPr>
            <w:rFonts w:ascii="Times New Roman" w:hAnsi="Times New Roman" w:cs="Times New Roman"/>
            <w:sz w:val="22"/>
            <w:szCs w:val="22"/>
          </w:rPr>
          <w:t xml:space="preserve">. However, much of these reviews </w:t>
        </w:r>
      </w:ins>
      <w:ins w:id="24" w:author="Mullett, Tim" w:date="2020-01-29T11:05:00Z">
        <w:r w:rsidR="009918D5">
          <w:rPr>
            <w:rFonts w:ascii="Times New Roman" w:hAnsi="Times New Roman" w:cs="Times New Roman"/>
            <w:sz w:val="22"/>
            <w:szCs w:val="22"/>
          </w:rPr>
          <w:t>focused</w:t>
        </w:r>
      </w:ins>
      <w:ins w:id="25" w:author="Mullett, Tim" w:date="2020-01-29T11:04:00Z">
        <w:r w:rsidR="009918D5">
          <w:rPr>
            <w:rFonts w:ascii="Times New Roman" w:hAnsi="Times New Roman" w:cs="Times New Roman"/>
            <w:sz w:val="22"/>
            <w:szCs w:val="22"/>
          </w:rPr>
          <w:t xml:space="preserve"> </w:t>
        </w:r>
      </w:ins>
      <w:ins w:id="26" w:author="Mullett, Tim" w:date="2020-01-29T11:05:00Z">
        <w:r w:rsidR="009918D5">
          <w:rPr>
            <w:rFonts w:ascii="Times New Roman" w:hAnsi="Times New Roman" w:cs="Times New Roman"/>
            <w:sz w:val="22"/>
            <w:szCs w:val="22"/>
          </w:rPr>
          <w:t>upon</w:t>
        </w:r>
      </w:ins>
      <w:del w:id="27" w:author="Mullett, Tim" w:date="2020-01-29T11:05:00Z">
        <w:r w:rsidRPr="00667FA8" w:rsidDel="009918D5">
          <w:rPr>
            <w:rFonts w:ascii="Times New Roman" w:hAnsi="Times New Roman" w:cs="Times New Roman"/>
            <w:sz w:val="22"/>
            <w:szCs w:val="22"/>
          </w:rPr>
          <w:delText>Although the reviewers acknowledged that there is a need for quantitative research in a field dominated by qualitative work, they subsequently focused their reviews on</w:delText>
        </w:r>
      </w:del>
      <w:r w:rsidRPr="00667FA8">
        <w:rPr>
          <w:rFonts w:ascii="Times New Roman" w:hAnsi="Times New Roman" w:cs="Times New Roman"/>
          <w:sz w:val="22"/>
          <w:szCs w:val="22"/>
        </w:rPr>
        <w:t xml:space="preserve"> qualitative models and theory. Reviewer 199347314 even suggests that a data driven approach is a negative aspect of the proposal, which we found particularly incongruous, given that this is a proposal for the </w:t>
      </w:r>
      <w:r w:rsidRPr="009918D5">
        <w:rPr>
          <w:rFonts w:ascii="Times New Roman" w:hAnsi="Times New Roman" w:cs="Times New Roman"/>
          <w:i/>
          <w:sz w:val="22"/>
          <w:szCs w:val="22"/>
          <w:rPrChange w:id="28" w:author="Mullett, Tim" w:date="2020-01-29T11:05:00Z">
            <w:rPr>
              <w:rFonts w:ascii="Times New Roman" w:hAnsi="Times New Roman" w:cs="Times New Roman"/>
              <w:sz w:val="22"/>
              <w:szCs w:val="22"/>
            </w:rPr>
          </w:rPrChange>
        </w:rPr>
        <w:t>Secondary Data Analysis Initiative</w:t>
      </w:r>
      <w:r w:rsidRPr="00667FA8">
        <w:rPr>
          <w:rFonts w:ascii="Times New Roman" w:hAnsi="Times New Roman" w:cs="Times New Roman"/>
          <w:sz w:val="22"/>
          <w:szCs w:val="22"/>
        </w:rPr>
        <w:t xml:space="preserve">. Furthermore, recent results from a related ESRC grant (ES/M01178X/1) have shown that existing models such as DASH have little to no explanatory power when tested empirically, </w:t>
      </w:r>
      <w:del w:id="29" w:author="Mullett, Tim" w:date="2020-01-29T11:05:00Z">
        <w:r w:rsidRPr="00667FA8" w:rsidDel="009918D5">
          <w:rPr>
            <w:rFonts w:ascii="Times New Roman" w:hAnsi="Times New Roman" w:cs="Times New Roman"/>
            <w:sz w:val="22"/>
            <w:szCs w:val="22"/>
          </w:rPr>
          <w:delText xml:space="preserve">hence </w:delText>
        </w:r>
      </w:del>
      <w:ins w:id="30" w:author="Mullett, Tim" w:date="2020-01-29T11:05:00Z">
        <w:r w:rsidR="009918D5">
          <w:rPr>
            <w:rFonts w:ascii="Times New Roman" w:hAnsi="Times New Roman" w:cs="Times New Roman"/>
            <w:sz w:val="22"/>
            <w:szCs w:val="22"/>
          </w:rPr>
          <w:t>thus</w:t>
        </w:r>
        <w:r w:rsidR="009918D5" w:rsidRPr="00667FA8">
          <w:rPr>
            <w:rFonts w:ascii="Times New Roman" w:hAnsi="Times New Roman" w:cs="Times New Roman"/>
            <w:sz w:val="22"/>
            <w:szCs w:val="22"/>
          </w:rPr>
          <w:t xml:space="preserve"> </w:t>
        </w:r>
      </w:ins>
      <w:r w:rsidRPr="00667FA8">
        <w:rPr>
          <w:rFonts w:ascii="Times New Roman" w:hAnsi="Times New Roman" w:cs="Times New Roman"/>
          <w:sz w:val="22"/>
          <w:szCs w:val="22"/>
        </w:rPr>
        <w:t>demonstrating the desperate need for analyses that are quantitative and data driven.</w:t>
      </w:r>
      <w:ins w:id="31" w:author="Mullett, Tim" w:date="2020-01-29T11:24:00Z">
        <w:r w:rsidR="00D76319">
          <w:rPr>
            <w:rFonts w:ascii="Times New Roman" w:hAnsi="Times New Roman" w:cs="Times New Roman"/>
            <w:sz w:val="22"/>
            <w:szCs w:val="22"/>
          </w:rPr>
          <w:t xml:space="preserve"> </w:t>
        </w:r>
      </w:ins>
    </w:p>
    <w:p w14:paraId="4B94AF66" w14:textId="7DA63337" w:rsidR="00431F03" w:rsidRPr="00667FA8" w:rsidRDefault="00431F03" w:rsidP="00D76319">
      <w:pPr>
        <w:pStyle w:val="BodyText"/>
        <w:rPr>
          <w:rFonts w:ascii="Times New Roman" w:hAnsi="Times New Roman" w:cs="Times New Roman"/>
          <w:sz w:val="22"/>
          <w:szCs w:val="22"/>
        </w:rPr>
        <w:pPrChange w:id="32" w:author="Mullett, Tim" w:date="2020-01-29T11:25:00Z">
          <w:pPr>
            <w:pStyle w:val="BodyText"/>
          </w:pPr>
        </w:pPrChange>
      </w:pPr>
      <w:ins w:id="33" w:author="Mullett, Tim" w:date="2020-01-29T11:38:00Z">
        <w:r>
          <w:rPr>
            <w:rFonts w:ascii="Times New Roman" w:hAnsi="Times New Roman" w:cs="Times New Roman"/>
            <w:sz w:val="22"/>
            <w:szCs w:val="22"/>
          </w:rPr>
          <w:t xml:space="preserve">Reviewer </w:t>
        </w:r>
      </w:ins>
      <w:ins w:id="34" w:author="Mullett, Tim" w:date="2020-01-29T11:42:00Z">
        <w:r w:rsidRPr="00431F03">
          <w:rPr>
            <w:rFonts w:ascii="Times New Roman" w:hAnsi="Times New Roman" w:cs="Times New Roman"/>
            <w:sz w:val="22"/>
            <w:szCs w:val="22"/>
          </w:rPr>
          <w:t xml:space="preserve">134177025 </w:t>
        </w:r>
      </w:ins>
      <w:ins w:id="35" w:author="Mullett, Tim" w:date="2020-01-29T11:38:00Z">
        <w:r>
          <w:rPr>
            <w:rFonts w:ascii="Times New Roman" w:hAnsi="Times New Roman" w:cs="Times New Roman"/>
            <w:sz w:val="22"/>
            <w:szCs w:val="22"/>
          </w:rPr>
          <w:t>also mentioned concerns around the use of random forest an</w:t>
        </w:r>
      </w:ins>
      <w:ins w:id="36" w:author="Mullett, Tim" w:date="2020-01-29T11:39:00Z">
        <w:r>
          <w:rPr>
            <w:rFonts w:ascii="Times New Roman" w:hAnsi="Times New Roman" w:cs="Times New Roman"/>
            <w:sz w:val="22"/>
            <w:szCs w:val="22"/>
          </w:rPr>
          <w:t>alyses. We share their concerns around the potential for data mining with these techniques. Our reason for selecting them is to a</w:t>
        </w:r>
      </w:ins>
      <w:ins w:id="37" w:author="Mullett, Tim" w:date="2020-01-29T11:40:00Z">
        <w:r>
          <w:rPr>
            <w:rFonts w:ascii="Times New Roman" w:hAnsi="Times New Roman" w:cs="Times New Roman"/>
            <w:sz w:val="22"/>
            <w:szCs w:val="22"/>
          </w:rPr>
          <w:t xml:space="preserve">) build upon the more robust regression analyses which they supplement, and b) to provide a descriptive summary that can identify potential complex interactions between predictors, as these are patterns that are particularly difficult to identify using qualitative methods. </w:t>
        </w:r>
      </w:ins>
      <w:ins w:id="38" w:author="Mullett, Tim" w:date="2020-01-29T11:41:00Z">
        <w:r>
          <w:rPr>
            <w:rFonts w:ascii="Times New Roman" w:hAnsi="Times New Roman" w:cs="Times New Roman"/>
            <w:sz w:val="22"/>
            <w:szCs w:val="22"/>
          </w:rPr>
          <w:t xml:space="preserve">As the first to apply such a comprehensive data driven approach it is our intention that any </w:t>
        </w:r>
      </w:ins>
      <w:ins w:id="39" w:author="Mullett, Tim" w:date="2020-01-29T11:42:00Z">
        <w:r>
          <w:rPr>
            <w:rFonts w:ascii="Times New Roman" w:hAnsi="Times New Roman" w:cs="Times New Roman"/>
            <w:sz w:val="22"/>
            <w:szCs w:val="22"/>
          </w:rPr>
          <w:t>descriptions</w:t>
        </w:r>
      </w:ins>
      <w:ins w:id="40" w:author="Mullett, Tim" w:date="2020-01-29T11:41:00Z">
        <w:r>
          <w:rPr>
            <w:rFonts w:ascii="Times New Roman" w:hAnsi="Times New Roman" w:cs="Times New Roman"/>
            <w:sz w:val="22"/>
            <w:szCs w:val="22"/>
          </w:rPr>
          <w:t xml:space="preserve"> can be robustly</w:t>
        </w:r>
      </w:ins>
      <w:ins w:id="41" w:author="Mullett, Tim" w:date="2020-01-29T11:42:00Z">
        <w:r>
          <w:rPr>
            <w:rFonts w:ascii="Times New Roman" w:hAnsi="Times New Roman" w:cs="Times New Roman"/>
            <w:sz w:val="22"/>
            <w:szCs w:val="22"/>
          </w:rPr>
          <w:t xml:space="preserve"> tested by subsequent projects.</w:t>
        </w:r>
      </w:ins>
    </w:p>
    <w:p w14:paraId="26405989" w14:textId="5BE10C32" w:rsidR="00043BE0" w:rsidRPr="00667FA8" w:rsidRDefault="007B2054">
      <w:pPr>
        <w:pStyle w:val="Heading2"/>
        <w:rPr>
          <w:rFonts w:ascii="Times New Roman" w:hAnsi="Times New Roman" w:cs="Times New Roman"/>
          <w:sz w:val="22"/>
          <w:szCs w:val="22"/>
        </w:rPr>
      </w:pPr>
      <w:bookmarkStart w:id="42" w:name="research-team-experience"/>
      <w:r w:rsidRPr="00667FA8">
        <w:rPr>
          <w:rFonts w:ascii="Times New Roman" w:hAnsi="Times New Roman" w:cs="Times New Roman"/>
          <w:sz w:val="22"/>
          <w:szCs w:val="22"/>
        </w:rPr>
        <w:t>Research team experience</w:t>
      </w:r>
      <w:bookmarkEnd w:id="42"/>
      <w:r w:rsidR="00667FA8" w:rsidRPr="00667FA8">
        <w:rPr>
          <w:rFonts w:ascii="Times New Roman" w:hAnsi="Times New Roman" w:cs="Times New Roman"/>
          <w:sz w:val="22"/>
          <w:szCs w:val="22"/>
        </w:rPr>
        <w:t xml:space="preserve"> </w:t>
      </w:r>
    </w:p>
    <w:p w14:paraId="0DB7AA19" w14:textId="2799E724" w:rsidR="00043BE0" w:rsidRPr="00667FA8" w:rsidRDefault="007B2054">
      <w:pPr>
        <w:pStyle w:val="FirstParagraph"/>
        <w:rPr>
          <w:rFonts w:ascii="Times New Roman" w:hAnsi="Times New Roman" w:cs="Times New Roman"/>
          <w:sz w:val="22"/>
          <w:szCs w:val="22"/>
        </w:rPr>
      </w:pPr>
      <w:r w:rsidRPr="00667FA8">
        <w:rPr>
          <w:rFonts w:ascii="Times New Roman" w:hAnsi="Times New Roman" w:cs="Times New Roman"/>
          <w:sz w:val="22"/>
          <w:szCs w:val="22"/>
        </w:rPr>
        <w:t xml:space="preserve">All reviewers </w:t>
      </w:r>
      <w:del w:id="43" w:author="Mullett, Tim" w:date="2020-01-29T11:44:00Z">
        <w:r w:rsidRPr="00667FA8" w:rsidDel="0014212E">
          <w:rPr>
            <w:rFonts w:ascii="Times New Roman" w:hAnsi="Times New Roman" w:cs="Times New Roman"/>
            <w:sz w:val="22"/>
            <w:szCs w:val="22"/>
          </w:rPr>
          <w:delText xml:space="preserve">made the point that our research team does not have extensive experience in domestic abuse </w:delText>
        </w:r>
      </w:del>
      <w:ins w:id="44" w:author="Mullett, Tim" w:date="2020-01-29T11:44:00Z">
        <w:r w:rsidR="0014212E">
          <w:rPr>
            <w:rFonts w:ascii="Times New Roman" w:hAnsi="Times New Roman" w:cs="Times New Roman"/>
            <w:sz w:val="22"/>
            <w:szCs w:val="22"/>
          </w:rPr>
          <w:t xml:space="preserve">made varying claims about the relevance of our expertise and </w:t>
        </w:r>
      </w:ins>
      <w:r w:rsidRPr="00667FA8">
        <w:rPr>
          <w:rFonts w:ascii="Times New Roman" w:hAnsi="Times New Roman" w:cs="Times New Roman"/>
          <w:sz w:val="22"/>
          <w:szCs w:val="22"/>
        </w:rPr>
        <w:t>research</w:t>
      </w:r>
      <w:ins w:id="45" w:author="Mullett, Tim" w:date="2020-01-29T11:44:00Z">
        <w:r w:rsidR="0014212E">
          <w:rPr>
            <w:rFonts w:ascii="Times New Roman" w:hAnsi="Times New Roman" w:cs="Times New Roman"/>
            <w:sz w:val="22"/>
            <w:szCs w:val="22"/>
          </w:rPr>
          <w:t xml:space="preserve"> experience</w:t>
        </w:r>
      </w:ins>
      <w:ins w:id="46" w:author="Mullett, Tim" w:date="2020-01-29T11:19:00Z">
        <w:r w:rsidR="000C30A8">
          <w:rPr>
            <w:rFonts w:ascii="Times New Roman" w:hAnsi="Times New Roman" w:cs="Times New Roman"/>
            <w:sz w:val="22"/>
            <w:szCs w:val="22"/>
          </w:rPr>
          <w:t xml:space="preserve">, and </w:t>
        </w:r>
      </w:ins>
      <w:ins w:id="47" w:author="Mullett, Tim" w:date="2020-01-29T11:20:00Z">
        <w:r w:rsidR="000C30A8">
          <w:rPr>
            <w:rFonts w:ascii="Times New Roman" w:hAnsi="Times New Roman" w:cs="Times New Roman"/>
            <w:sz w:val="22"/>
            <w:szCs w:val="22"/>
          </w:rPr>
          <w:t xml:space="preserve">one states that </w:t>
        </w:r>
      </w:ins>
      <w:ins w:id="48" w:author="Mullett, Tim" w:date="2020-01-29T11:22:00Z">
        <w:r w:rsidR="00D76319">
          <w:rPr>
            <w:rFonts w:ascii="Times New Roman" w:hAnsi="Times New Roman" w:cs="Times New Roman"/>
            <w:sz w:val="22"/>
            <w:szCs w:val="22"/>
          </w:rPr>
          <w:t xml:space="preserve">our experience comes </w:t>
        </w:r>
      </w:ins>
      <w:ins w:id="49" w:author="Mullett, Tim" w:date="2020-01-29T11:20:00Z">
        <w:r w:rsidR="000C30A8">
          <w:rPr>
            <w:rFonts w:ascii="Times New Roman" w:hAnsi="Times New Roman" w:cs="Times New Roman"/>
            <w:sz w:val="22"/>
            <w:szCs w:val="22"/>
          </w:rPr>
          <w:t xml:space="preserve">only from Psychology. This is incorrect. </w:t>
        </w:r>
      </w:ins>
      <w:ins w:id="50" w:author="Mullett, Tim" w:date="2020-01-29T11:44:00Z">
        <w:r w:rsidR="0014212E">
          <w:rPr>
            <w:rFonts w:ascii="Times New Roman" w:hAnsi="Times New Roman" w:cs="Times New Roman"/>
            <w:sz w:val="22"/>
            <w:szCs w:val="22"/>
          </w:rPr>
          <w:t>We are data scientists working at the intersection of behavioural science and economics</w:t>
        </w:r>
      </w:ins>
      <w:ins w:id="51" w:author="Mullett, Tim" w:date="2020-01-29T11:45:00Z">
        <w:r w:rsidR="0014212E">
          <w:rPr>
            <w:rFonts w:ascii="Times New Roman" w:hAnsi="Times New Roman" w:cs="Times New Roman"/>
            <w:sz w:val="22"/>
            <w:szCs w:val="22"/>
          </w:rPr>
          <w:t xml:space="preserve"> and two of us have been members of the Network for Integrated Behavioural Science for 6 years</w:t>
        </w:r>
      </w:ins>
      <w:ins w:id="52" w:author="Mullett, Tim" w:date="2020-01-29T11:44:00Z">
        <w:r w:rsidR="0014212E">
          <w:rPr>
            <w:rFonts w:ascii="Times New Roman" w:hAnsi="Times New Roman" w:cs="Times New Roman"/>
            <w:sz w:val="22"/>
            <w:szCs w:val="22"/>
          </w:rPr>
          <w:t xml:space="preserve">. </w:t>
        </w:r>
      </w:ins>
      <w:ins w:id="53" w:author="Mullett, Tim" w:date="2020-01-29T11:23:00Z">
        <w:r w:rsidR="00D76319">
          <w:rPr>
            <w:rFonts w:ascii="Times New Roman" w:hAnsi="Times New Roman" w:cs="Times New Roman"/>
            <w:sz w:val="22"/>
            <w:szCs w:val="22"/>
          </w:rPr>
          <w:t>W</w:t>
        </w:r>
      </w:ins>
      <w:ins w:id="54" w:author="Mullett, Tim" w:date="2020-01-29T11:20:00Z">
        <w:r w:rsidR="000C30A8">
          <w:rPr>
            <w:rFonts w:ascii="Times New Roman" w:hAnsi="Times New Roman" w:cs="Times New Roman"/>
            <w:sz w:val="22"/>
            <w:szCs w:val="22"/>
          </w:rPr>
          <w:t xml:space="preserve">e have recently published in </w:t>
        </w:r>
        <w:r w:rsidR="00D76319">
          <w:rPr>
            <w:rFonts w:ascii="Times New Roman" w:hAnsi="Times New Roman" w:cs="Times New Roman"/>
            <w:sz w:val="22"/>
            <w:szCs w:val="22"/>
          </w:rPr>
          <w:t xml:space="preserve">top economics journals including </w:t>
        </w:r>
        <w:r w:rsidR="00D76319" w:rsidRPr="00D76319">
          <w:rPr>
            <w:rFonts w:ascii="Times New Roman" w:hAnsi="Times New Roman" w:cs="Times New Roman"/>
            <w:i/>
            <w:sz w:val="22"/>
            <w:szCs w:val="22"/>
            <w:rPrChange w:id="55" w:author="Mullett, Tim" w:date="2020-01-29T11:23:00Z">
              <w:rPr>
                <w:rFonts w:ascii="Times New Roman" w:hAnsi="Times New Roman" w:cs="Times New Roman"/>
                <w:sz w:val="22"/>
                <w:szCs w:val="22"/>
              </w:rPr>
            </w:rPrChange>
          </w:rPr>
          <w:t>American Economic R</w:t>
        </w:r>
      </w:ins>
      <w:ins w:id="56" w:author="Mullett, Tim" w:date="2020-01-29T11:21:00Z">
        <w:r w:rsidR="00D76319" w:rsidRPr="00D76319">
          <w:rPr>
            <w:rFonts w:ascii="Times New Roman" w:hAnsi="Times New Roman" w:cs="Times New Roman"/>
            <w:i/>
            <w:sz w:val="22"/>
            <w:szCs w:val="22"/>
            <w:rPrChange w:id="57" w:author="Mullett, Tim" w:date="2020-01-29T11:23:00Z">
              <w:rPr>
                <w:rFonts w:ascii="Times New Roman" w:hAnsi="Times New Roman" w:cs="Times New Roman"/>
                <w:sz w:val="22"/>
                <w:szCs w:val="22"/>
              </w:rPr>
            </w:rPrChange>
          </w:rPr>
          <w:t>eview</w:t>
        </w:r>
        <w:r w:rsidR="00D76319">
          <w:rPr>
            <w:rFonts w:ascii="Times New Roman" w:hAnsi="Times New Roman" w:cs="Times New Roman"/>
            <w:sz w:val="22"/>
            <w:szCs w:val="22"/>
          </w:rPr>
          <w:t xml:space="preserve"> and </w:t>
        </w:r>
        <w:r w:rsidR="00D76319" w:rsidRPr="00D76319">
          <w:rPr>
            <w:rFonts w:ascii="Times New Roman" w:hAnsi="Times New Roman" w:cs="Times New Roman"/>
            <w:i/>
            <w:sz w:val="22"/>
            <w:szCs w:val="22"/>
            <w:rPrChange w:id="58" w:author="Mullett, Tim" w:date="2020-01-29T11:23:00Z">
              <w:rPr>
                <w:rFonts w:ascii="Times New Roman" w:hAnsi="Times New Roman" w:cs="Times New Roman"/>
                <w:sz w:val="22"/>
                <w:szCs w:val="22"/>
              </w:rPr>
            </w:rPrChange>
          </w:rPr>
          <w:t>Management Science</w:t>
        </w:r>
        <w:r w:rsidR="00D76319">
          <w:rPr>
            <w:rFonts w:ascii="Times New Roman" w:hAnsi="Times New Roman" w:cs="Times New Roman"/>
            <w:sz w:val="22"/>
            <w:szCs w:val="22"/>
          </w:rPr>
          <w:t xml:space="preserve">, and </w:t>
        </w:r>
      </w:ins>
      <w:ins w:id="59" w:author="Mullett, Tim" w:date="2020-01-29T11:22:00Z">
        <w:r w:rsidR="00D76319">
          <w:rPr>
            <w:rFonts w:ascii="Times New Roman" w:hAnsi="Times New Roman" w:cs="Times New Roman"/>
            <w:sz w:val="22"/>
            <w:szCs w:val="22"/>
          </w:rPr>
          <w:t>Trendl holds two degrees in Economics</w:t>
        </w:r>
      </w:ins>
      <w:r w:rsidRPr="00667FA8">
        <w:rPr>
          <w:rFonts w:ascii="Times New Roman" w:hAnsi="Times New Roman" w:cs="Times New Roman"/>
          <w:sz w:val="22"/>
          <w:szCs w:val="22"/>
        </w:rPr>
        <w:t>. While we do not have a</w:t>
      </w:r>
      <w:ins w:id="60" w:author="Mullett, Tim" w:date="2020-01-29T11:06:00Z">
        <w:r w:rsidR="008C2320">
          <w:rPr>
            <w:rFonts w:ascii="Times New Roman" w:hAnsi="Times New Roman" w:cs="Times New Roman"/>
            <w:sz w:val="22"/>
            <w:szCs w:val="22"/>
          </w:rPr>
          <w:t>n extensive</w:t>
        </w:r>
      </w:ins>
      <w:r w:rsidRPr="00667FA8">
        <w:rPr>
          <w:rFonts w:ascii="Times New Roman" w:hAnsi="Times New Roman" w:cs="Times New Roman"/>
          <w:sz w:val="22"/>
          <w:szCs w:val="22"/>
        </w:rPr>
        <w:t xml:space="preserve"> track record in domestic abuse research, we would like to clarify that our proposal was written in full knowledge of the relevant literature cited by reviewers, and the lack of references in the proposal is merely a result of space limitations. Indeed, it is not possible to provide a complete review of the literature in a six page proposal whilst also clearly outlining our analysis strategy, and given the complexity of the data and proposed analyses, we focused upon the proposed methods. We are fully aware of the studies by Walby and Towers, and we agree they are important seminal works highlighting the benefits and limitations of the CSEW. However, our proposal builds upon the qualitative findings and prior analysis of the CSEW, by integrating far more data, from more sources, and using more advanced data analytic techniques. We are also aware of the ESRC grant ES/M01178X/1 </w:t>
      </w:r>
      <w:r w:rsidRPr="00667FA8">
        <w:rPr>
          <w:rFonts w:ascii="Times New Roman" w:hAnsi="Times New Roman" w:cs="Times New Roman"/>
          <w:sz w:val="22"/>
          <w:szCs w:val="22"/>
        </w:rPr>
        <w:lastRenderedPageBreak/>
        <w:t>aiming to improve DASH, but our proposal substantially differs from it in terms of research questions, analysis techniques, and data sources.</w:t>
      </w:r>
    </w:p>
    <w:p w14:paraId="5A0545F1" w14:textId="798AC68D" w:rsidR="00043BE0" w:rsidRPr="00667FA8" w:rsidRDefault="007B2054">
      <w:pPr>
        <w:pStyle w:val="BodyText"/>
        <w:rPr>
          <w:rFonts w:ascii="Times New Roman" w:hAnsi="Times New Roman" w:cs="Times New Roman"/>
          <w:sz w:val="22"/>
          <w:szCs w:val="22"/>
        </w:rPr>
      </w:pPr>
      <w:r w:rsidRPr="00667FA8">
        <w:rPr>
          <w:rFonts w:ascii="Times New Roman" w:hAnsi="Times New Roman" w:cs="Times New Roman"/>
          <w:sz w:val="22"/>
          <w:szCs w:val="22"/>
        </w:rPr>
        <w:t xml:space="preserve">As the application of multiple, very large datasets to research in domestic abuse is novel, there is no one with the required skills in econometrics and data science who also has a substantial track record in domestic abuse research. Requiring such a background would make it impossible to complete the research, because no such individuals exist. We have acknowledged this from the start, hence our working closely with domestic abuse leads in the police, and why we propose including an advisory panel, comprising a senior police officer from West Midlands Police, a senior member of the WMP Police and Crime Commissioner’s Office, an academic with experience in domestic abuse, Prof Vanessa Munro, a lawyer based here at Warwick with extensive experience of domestic abuse research, </w:t>
      </w:r>
      <w:del w:id="61" w:author="Mullett, Tim" w:date="2020-01-29T11:08:00Z">
        <w:r w:rsidRPr="00667FA8" w:rsidDel="008C2320">
          <w:rPr>
            <w:rFonts w:ascii="Times New Roman" w:hAnsi="Times New Roman" w:cs="Times New Roman"/>
            <w:sz w:val="22"/>
            <w:szCs w:val="22"/>
          </w:rPr>
          <w:delText xml:space="preserve">and </w:delText>
        </w:r>
      </w:del>
      <w:ins w:id="62" w:author="Mullett, Tim" w:date="2020-01-29T11:08:00Z">
        <w:r w:rsidR="008C2320">
          <w:rPr>
            <w:rFonts w:ascii="Times New Roman" w:hAnsi="Times New Roman" w:cs="Times New Roman"/>
            <w:sz w:val="22"/>
            <w:szCs w:val="22"/>
          </w:rPr>
          <w:t>as well as</w:t>
        </w:r>
        <w:r w:rsidR="008C2320" w:rsidRPr="00667FA8">
          <w:rPr>
            <w:rFonts w:ascii="Times New Roman" w:hAnsi="Times New Roman" w:cs="Times New Roman"/>
            <w:sz w:val="22"/>
            <w:szCs w:val="22"/>
          </w:rPr>
          <w:t xml:space="preserve"> </w:t>
        </w:r>
      </w:ins>
      <w:r w:rsidRPr="00667FA8">
        <w:rPr>
          <w:rFonts w:ascii="Times New Roman" w:hAnsi="Times New Roman" w:cs="Times New Roman"/>
          <w:sz w:val="22"/>
          <w:szCs w:val="22"/>
        </w:rPr>
        <w:t xml:space="preserve">a member of the charity sector </w:t>
      </w:r>
      <w:del w:id="63" w:author="Mullett, Tim" w:date="2020-01-29T11:07:00Z">
        <w:r w:rsidRPr="00667FA8" w:rsidDel="008C2320">
          <w:rPr>
            <w:rFonts w:ascii="Times New Roman" w:hAnsi="Times New Roman" w:cs="Times New Roman"/>
            <w:sz w:val="22"/>
            <w:szCs w:val="22"/>
          </w:rPr>
          <w:delText>(</w:delText>
        </w:r>
        <w:r w:rsidR="00667FA8" w:rsidRPr="00667FA8" w:rsidDel="008C2320">
          <w:rPr>
            <w:rFonts w:ascii="Times New Roman" w:hAnsi="Times New Roman" w:cs="Times New Roman"/>
            <w:sz w:val="22"/>
            <w:szCs w:val="22"/>
          </w:rPr>
          <w:delText xml:space="preserve">Refuge or Women’s Aid) </w:delText>
        </w:r>
      </w:del>
      <w:r w:rsidRPr="00667FA8">
        <w:rPr>
          <w:rFonts w:ascii="Times New Roman" w:hAnsi="Times New Roman" w:cs="Times New Roman"/>
          <w:sz w:val="22"/>
          <w:szCs w:val="22"/>
        </w:rPr>
        <w:t>and a survivor of domestic abuse (nominated by the charity).</w:t>
      </w:r>
    </w:p>
    <w:p w14:paraId="1759059F" w14:textId="14D6F39B" w:rsidR="00043BE0" w:rsidRPr="00667FA8" w:rsidRDefault="00F274C1" w:rsidP="00F274C1">
      <w:pPr>
        <w:pStyle w:val="BodyText"/>
        <w:rPr>
          <w:rFonts w:ascii="Times New Roman" w:hAnsi="Times New Roman" w:cs="Times New Roman"/>
          <w:sz w:val="22"/>
          <w:szCs w:val="22"/>
        </w:rPr>
        <w:pPrChange w:id="64" w:author="Mullett, Tim" w:date="2020-01-29T11:34:00Z">
          <w:pPr>
            <w:pStyle w:val="BodyText"/>
          </w:pPr>
        </w:pPrChange>
      </w:pPr>
      <w:ins w:id="65" w:author="Mullett, Tim" w:date="2020-01-29T11:31:00Z">
        <w:r>
          <w:rPr>
            <w:rFonts w:ascii="Times New Roman" w:hAnsi="Times New Roman" w:cs="Times New Roman"/>
            <w:sz w:val="22"/>
            <w:szCs w:val="22"/>
          </w:rPr>
          <w:t xml:space="preserve">Our proposal here applies </w:t>
        </w:r>
        <w:r w:rsidRPr="00667FA8">
          <w:rPr>
            <w:rFonts w:ascii="Times New Roman" w:hAnsi="Times New Roman" w:cs="Times New Roman"/>
            <w:sz w:val="22"/>
            <w:szCs w:val="22"/>
          </w:rPr>
          <w:t>a data-driven approach to generate novel insights to complement existing qualitative research</w:t>
        </w:r>
        <w:r>
          <w:rPr>
            <w:rFonts w:ascii="Times New Roman" w:hAnsi="Times New Roman" w:cs="Times New Roman"/>
            <w:sz w:val="22"/>
            <w:szCs w:val="22"/>
          </w:rPr>
          <w:t xml:space="preserve">. </w:t>
        </w:r>
      </w:ins>
      <w:ins w:id="66" w:author="Mullett, Tim" w:date="2020-01-29T11:32:00Z">
        <w:r>
          <w:rPr>
            <w:rFonts w:ascii="Times New Roman" w:hAnsi="Times New Roman" w:cs="Times New Roman"/>
            <w:sz w:val="22"/>
            <w:szCs w:val="22"/>
          </w:rPr>
          <w:t>We bring this approach to DA having already applied it successfully to other policy relevant topics. These include</w:t>
        </w:r>
      </w:ins>
      <w:ins w:id="67" w:author="Mullett, Tim" w:date="2020-01-29T11:33:00Z">
        <w:r w:rsidRPr="00667FA8">
          <w:rPr>
            <w:rFonts w:ascii="Times New Roman" w:hAnsi="Times New Roman" w:cs="Times New Roman"/>
            <w:sz w:val="22"/>
            <w:szCs w:val="22"/>
          </w:rPr>
          <w:t xml:space="preserve"> </w:t>
        </w:r>
        <w:r>
          <w:fldChar w:fldCharType="begin"/>
        </w:r>
        <w:r>
          <w:instrText xml:space="preserve"> HYPERLINK "https://rdcu.be/bEAue" \h </w:instrText>
        </w:r>
        <w:r>
          <w:fldChar w:fldCharType="separate"/>
        </w:r>
        <w:r w:rsidRPr="00667FA8">
          <w:rPr>
            <w:rStyle w:val="Hyperlink"/>
            <w:rFonts w:ascii="Times New Roman" w:hAnsi="Times New Roman" w:cs="Times New Roman"/>
            <w:sz w:val="22"/>
            <w:szCs w:val="22"/>
          </w:rPr>
          <w:t>peer effects in police misconduct</w:t>
        </w:r>
        <w:r>
          <w:rPr>
            <w:rStyle w:val="Hyperlink"/>
            <w:rFonts w:ascii="Times New Roman" w:hAnsi="Times New Roman" w:cs="Times New Roman"/>
            <w:sz w:val="22"/>
            <w:szCs w:val="22"/>
          </w:rPr>
          <w:fldChar w:fldCharType="end"/>
        </w:r>
        <w:r w:rsidRPr="00667FA8">
          <w:rPr>
            <w:rFonts w:ascii="Times New Roman" w:hAnsi="Times New Roman" w:cs="Times New Roman"/>
            <w:sz w:val="22"/>
            <w:szCs w:val="22"/>
          </w:rPr>
          <w:t xml:space="preserve">, </w:t>
        </w:r>
        <w:r>
          <w:fldChar w:fldCharType="begin"/>
        </w:r>
        <w:r>
          <w:instrText xml:space="preserve"> HYPERLINK "https://www.fca.org.uk/publication/occasional-papers/occasional-paper-45.pdf" \h </w:instrText>
        </w:r>
        <w:r>
          <w:fldChar w:fldCharType="separate"/>
        </w:r>
        <w:r w:rsidRPr="00667FA8">
          <w:rPr>
            <w:rStyle w:val="Hyperlink"/>
            <w:rFonts w:ascii="Times New Roman" w:hAnsi="Times New Roman" w:cs="Times New Roman"/>
            <w:sz w:val="22"/>
            <w:szCs w:val="22"/>
          </w:rPr>
          <w:t>nudging customers to increase their credit card debt repayment</w:t>
        </w:r>
        <w:r>
          <w:rPr>
            <w:rStyle w:val="Hyperlink"/>
            <w:rFonts w:ascii="Times New Roman" w:hAnsi="Times New Roman" w:cs="Times New Roman"/>
            <w:sz w:val="22"/>
            <w:szCs w:val="22"/>
          </w:rPr>
          <w:fldChar w:fldCharType="end"/>
        </w:r>
        <w:r w:rsidRPr="00667FA8">
          <w:rPr>
            <w:rFonts w:ascii="Times New Roman" w:hAnsi="Times New Roman" w:cs="Times New Roman"/>
            <w:sz w:val="22"/>
            <w:szCs w:val="22"/>
          </w:rPr>
          <w:t xml:space="preserve">, </w:t>
        </w:r>
        <w:r>
          <w:fldChar w:fldCharType="begin"/>
        </w:r>
        <w:r>
          <w:instrText xml:space="preserve"> HYPERLINK "https://www.ncbi.nlm.nih.gov/pubmed/31046588" \l ":~:targetText=Individual%2DLevel%20Analyses%20of%20the%20Impact%20of%20Parasite%20Stress%20on,Openness%20Only%20for%20Older%20Individuals.&amp;targetText=The%20parasite%20stress%20hypothesis%20predicts,and%20extraversion%2C%20but%20higher%20conscientiousness." \h </w:instrText>
        </w:r>
        <w:r>
          <w:fldChar w:fldCharType="separate"/>
        </w:r>
        <w:r w:rsidRPr="00667FA8">
          <w:rPr>
            <w:rStyle w:val="Hyperlink"/>
            <w:rFonts w:ascii="Times New Roman" w:hAnsi="Times New Roman" w:cs="Times New Roman"/>
            <w:sz w:val="22"/>
            <w:szCs w:val="22"/>
          </w:rPr>
          <w:t>and using Big Data to test environmental effects on behaviour and personality</w:t>
        </w:r>
        <w:r>
          <w:rPr>
            <w:rStyle w:val="Hyperlink"/>
            <w:rFonts w:ascii="Times New Roman" w:hAnsi="Times New Roman" w:cs="Times New Roman"/>
            <w:sz w:val="22"/>
            <w:szCs w:val="22"/>
          </w:rPr>
          <w:fldChar w:fldCharType="end"/>
        </w:r>
        <w:r w:rsidRPr="00667FA8">
          <w:rPr>
            <w:rFonts w:ascii="Times New Roman" w:hAnsi="Times New Roman" w:cs="Times New Roman"/>
            <w:sz w:val="22"/>
            <w:szCs w:val="22"/>
          </w:rPr>
          <w:t>.</w:t>
        </w:r>
        <w:r w:rsidRPr="00F274C1">
          <w:rPr>
            <w:rFonts w:ascii="Times New Roman" w:hAnsi="Times New Roman" w:cs="Times New Roman"/>
            <w:sz w:val="22"/>
            <w:szCs w:val="22"/>
          </w:rPr>
          <w:t xml:space="preserve"> </w:t>
        </w:r>
        <w:r w:rsidRPr="00667FA8">
          <w:rPr>
            <w:rFonts w:ascii="Times New Roman" w:hAnsi="Times New Roman" w:cs="Times New Roman"/>
            <w:sz w:val="22"/>
            <w:szCs w:val="22"/>
          </w:rPr>
          <w:t>In particular, in the gambling paper</w:t>
        </w:r>
        <w:r>
          <w:rPr>
            <w:rFonts w:ascii="Times New Roman" w:hAnsi="Times New Roman" w:cs="Times New Roman"/>
            <w:sz w:val="22"/>
            <w:szCs w:val="22"/>
          </w:rPr>
          <w:t xml:space="preserve"> (under review at Nature)</w:t>
        </w:r>
        <w:r w:rsidRPr="00667FA8">
          <w:rPr>
            <w:rFonts w:ascii="Times New Roman" w:hAnsi="Times New Roman" w:cs="Times New Roman"/>
            <w:sz w:val="22"/>
            <w:szCs w:val="22"/>
          </w:rPr>
          <w:t>, we use Lloyds Banking Group transaction data from millions of individuals to demonstrate that gambling is associated with increased financial distress, reduced lifestyle and health outcomes, higher rates of future unemployment and disability, and higher mortality rates</w:t>
        </w:r>
        <w:r>
          <w:rPr>
            <w:rFonts w:ascii="Times New Roman" w:hAnsi="Times New Roman" w:cs="Times New Roman"/>
            <w:sz w:val="22"/>
            <w:szCs w:val="22"/>
          </w:rPr>
          <w:t xml:space="preserve">, as well as identifying risk </w:t>
        </w:r>
      </w:ins>
      <w:ins w:id="68" w:author="Mullett, Tim" w:date="2020-01-29T11:34:00Z">
        <w:r>
          <w:rPr>
            <w:rFonts w:ascii="Times New Roman" w:hAnsi="Times New Roman" w:cs="Times New Roman"/>
            <w:sz w:val="22"/>
            <w:szCs w:val="22"/>
          </w:rPr>
          <w:t>and protective factors</w:t>
        </w:r>
      </w:ins>
      <w:ins w:id="69" w:author="Mullett, Tim" w:date="2020-01-29T11:33:00Z">
        <w:r w:rsidRPr="00667FA8">
          <w:rPr>
            <w:rFonts w:ascii="Times New Roman" w:hAnsi="Times New Roman" w:cs="Times New Roman"/>
            <w:sz w:val="22"/>
            <w:szCs w:val="22"/>
          </w:rPr>
          <w:t>.</w:t>
        </w:r>
      </w:ins>
      <w:del w:id="70" w:author="Mullett, Tim" w:date="2020-01-29T11:34:00Z">
        <w:r w:rsidR="007B2054" w:rsidRPr="00667FA8" w:rsidDel="00F274C1">
          <w:rPr>
            <w:rFonts w:ascii="Times New Roman" w:hAnsi="Times New Roman" w:cs="Times New Roman"/>
            <w:sz w:val="22"/>
            <w:szCs w:val="22"/>
          </w:rPr>
          <w:delText xml:space="preserve">There is a vast scope for a data-driven approach to generate novel insights to complement existing qualitative research, as is demonstrated by numerous, high-impact publications in other, policy-relevant research topics. Our team has recently written papers estimating the harm of gambling in the UK using bank transaction data (under review in </w:delText>
        </w:r>
        <w:r w:rsidR="007B2054" w:rsidRPr="00667FA8" w:rsidDel="00F274C1">
          <w:rPr>
            <w:rFonts w:ascii="Times New Roman" w:hAnsi="Times New Roman" w:cs="Times New Roman"/>
            <w:i/>
            <w:sz w:val="22"/>
            <w:szCs w:val="22"/>
          </w:rPr>
          <w:delText>Nature</w:delText>
        </w:r>
        <w:r w:rsidR="007B2054" w:rsidRPr="00667FA8" w:rsidDel="00F274C1">
          <w:rPr>
            <w:rFonts w:ascii="Times New Roman" w:hAnsi="Times New Roman" w:cs="Times New Roman"/>
            <w:sz w:val="22"/>
            <w:szCs w:val="22"/>
          </w:rPr>
          <w:delText xml:space="preserve">), </w:delText>
        </w:r>
        <w:r w:rsidR="00644637" w:rsidDel="00F274C1">
          <w:fldChar w:fldCharType="begin"/>
        </w:r>
        <w:r w:rsidR="00644637" w:rsidDel="00F274C1">
          <w:delInstrText xml:space="preserve"> HYPERLINK "https://rdcu.be/bEAue" \h </w:delInstrText>
        </w:r>
        <w:r w:rsidR="00644637" w:rsidDel="00F274C1">
          <w:fldChar w:fldCharType="separate"/>
        </w:r>
        <w:r w:rsidR="007B2054" w:rsidRPr="00667FA8" w:rsidDel="00F274C1">
          <w:rPr>
            <w:rStyle w:val="Hyperlink"/>
            <w:rFonts w:ascii="Times New Roman" w:hAnsi="Times New Roman" w:cs="Times New Roman"/>
            <w:sz w:val="22"/>
            <w:szCs w:val="22"/>
          </w:rPr>
          <w:delText>peer effects in police misconduct</w:delText>
        </w:r>
        <w:r w:rsidR="00644637" w:rsidDel="00F274C1">
          <w:rPr>
            <w:rStyle w:val="Hyperlink"/>
            <w:rFonts w:ascii="Times New Roman" w:hAnsi="Times New Roman" w:cs="Times New Roman"/>
            <w:sz w:val="22"/>
            <w:szCs w:val="22"/>
          </w:rPr>
          <w:fldChar w:fldCharType="end"/>
        </w:r>
        <w:r w:rsidR="007B2054" w:rsidRPr="00667FA8" w:rsidDel="00F274C1">
          <w:rPr>
            <w:rFonts w:ascii="Times New Roman" w:hAnsi="Times New Roman" w:cs="Times New Roman"/>
            <w:sz w:val="22"/>
            <w:szCs w:val="22"/>
          </w:rPr>
          <w:delText xml:space="preserve">, </w:delText>
        </w:r>
        <w:r w:rsidR="00644637" w:rsidDel="00F274C1">
          <w:fldChar w:fldCharType="begin"/>
        </w:r>
        <w:r w:rsidR="00644637" w:rsidDel="00F274C1">
          <w:delInstrText xml:space="preserve"> HYPERLINK "https://www.fca.org.uk/publication/occasional-papers/occas</w:delInstrText>
        </w:r>
        <w:r w:rsidR="00644637" w:rsidDel="00F274C1">
          <w:delInstrText xml:space="preserve">ional-paper-45.pdf" \h </w:delInstrText>
        </w:r>
        <w:r w:rsidR="00644637" w:rsidDel="00F274C1">
          <w:fldChar w:fldCharType="separate"/>
        </w:r>
        <w:r w:rsidR="007B2054" w:rsidRPr="00667FA8" w:rsidDel="00F274C1">
          <w:rPr>
            <w:rStyle w:val="Hyperlink"/>
            <w:rFonts w:ascii="Times New Roman" w:hAnsi="Times New Roman" w:cs="Times New Roman"/>
            <w:sz w:val="22"/>
            <w:szCs w:val="22"/>
          </w:rPr>
          <w:delText>nudging customers to increase their credit card debt repayment</w:delText>
        </w:r>
        <w:r w:rsidR="00644637" w:rsidDel="00F274C1">
          <w:rPr>
            <w:rStyle w:val="Hyperlink"/>
            <w:rFonts w:ascii="Times New Roman" w:hAnsi="Times New Roman" w:cs="Times New Roman"/>
            <w:sz w:val="22"/>
            <w:szCs w:val="22"/>
          </w:rPr>
          <w:fldChar w:fldCharType="end"/>
        </w:r>
        <w:r w:rsidR="007B2054" w:rsidRPr="00667FA8" w:rsidDel="00F274C1">
          <w:rPr>
            <w:rFonts w:ascii="Times New Roman" w:hAnsi="Times New Roman" w:cs="Times New Roman"/>
            <w:sz w:val="22"/>
            <w:szCs w:val="22"/>
          </w:rPr>
          <w:delText xml:space="preserve">, </w:delText>
        </w:r>
        <w:r w:rsidR="00644637" w:rsidDel="00F274C1">
          <w:fldChar w:fldCharType="begin"/>
        </w:r>
        <w:r w:rsidR="00644637" w:rsidDel="00F274C1">
          <w:delInstrText xml:space="preserve"> HYPERLINK "https://www.ncbi.nlm.nih.gov/pubmed/31046588" \l ":~:targetText=Individual%2DLevel%20Analyses%20of%20the%20Impact%20of%20Parasite%20Stress%20on,Openness%2</w:delInstrText>
        </w:r>
        <w:r w:rsidR="00644637" w:rsidDel="00F274C1">
          <w:delInstrText xml:space="preserve">0Only%20for%20Older%20Individuals.&amp;targetText=The%20parasite%20stress%20hypothesis%20predicts,and%20extraversion%2C%20but%20higher%20conscientiousness." \h </w:delInstrText>
        </w:r>
        <w:r w:rsidR="00644637" w:rsidDel="00F274C1">
          <w:fldChar w:fldCharType="separate"/>
        </w:r>
        <w:r w:rsidR="007B2054" w:rsidRPr="00667FA8" w:rsidDel="00F274C1">
          <w:rPr>
            <w:rStyle w:val="Hyperlink"/>
            <w:rFonts w:ascii="Times New Roman" w:hAnsi="Times New Roman" w:cs="Times New Roman"/>
            <w:sz w:val="22"/>
            <w:szCs w:val="22"/>
          </w:rPr>
          <w:delText>and using Big Data to test environmental effects on behaviour and personality</w:delText>
        </w:r>
        <w:r w:rsidR="00644637" w:rsidDel="00F274C1">
          <w:rPr>
            <w:rStyle w:val="Hyperlink"/>
            <w:rFonts w:ascii="Times New Roman" w:hAnsi="Times New Roman" w:cs="Times New Roman"/>
            <w:sz w:val="22"/>
            <w:szCs w:val="22"/>
          </w:rPr>
          <w:fldChar w:fldCharType="end"/>
        </w:r>
        <w:r w:rsidR="007B2054" w:rsidRPr="00667FA8" w:rsidDel="00F274C1">
          <w:rPr>
            <w:rFonts w:ascii="Times New Roman" w:hAnsi="Times New Roman" w:cs="Times New Roman"/>
            <w:sz w:val="22"/>
            <w:szCs w:val="22"/>
          </w:rPr>
          <w:delText>. In particular, in the gambling paper, we use Lloyds Banking Group transaction data from millions of individuals to demonstrate that gambling is associated with increased financial distress, reduced lifestyle and health outcomes, higher rates of future unemployment and disability, and higher mortality rates. This view is unique and the first ever to demonstrate such associations – again complementing the traditional qualitative case-study and small survey based approach.</w:delText>
        </w:r>
      </w:del>
    </w:p>
    <w:p w14:paraId="4D395AC9" w14:textId="77777777" w:rsidR="00043BE0" w:rsidRPr="00667FA8" w:rsidRDefault="007B2054">
      <w:pPr>
        <w:pStyle w:val="Heading2"/>
        <w:rPr>
          <w:rFonts w:ascii="Times New Roman" w:hAnsi="Times New Roman" w:cs="Times New Roman"/>
          <w:sz w:val="22"/>
          <w:szCs w:val="22"/>
        </w:rPr>
      </w:pPr>
      <w:bookmarkStart w:id="71" w:name="feasibility"/>
      <w:r w:rsidRPr="00667FA8">
        <w:rPr>
          <w:rFonts w:ascii="Times New Roman" w:hAnsi="Times New Roman" w:cs="Times New Roman"/>
          <w:sz w:val="22"/>
          <w:szCs w:val="22"/>
        </w:rPr>
        <w:t>Feasibility</w:t>
      </w:r>
      <w:bookmarkEnd w:id="71"/>
    </w:p>
    <w:p w14:paraId="2C5CA970" w14:textId="77777777" w:rsidR="00043BE0" w:rsidRPr="00667FA8" w:rsidRDefault="007B2054">
      <w:pPr>
        <w:pStyle w:val="FirstParagraph"/>
        <w:rPr>
          <w:rFonts w:ascii="Times New Roman" w:hAnsi="Times New Roman" w:cs="Times New Roman"/>
          <w:sz w:val="22"/>
          <w:szCs w:val="22"/>
        </w:rPr>
      </w:pPr>
      <w:r w:rsidRPr="00667FA8">
        <w:rPr>
          <w:rFonts w:ascii="Times New Roman" w:hAnsi="Times New Roman" w:cs="Times New Roman"/>
          <w:sz w:val="22"/>
          <w:szCs w:val="22"/>
        </w:rPr>
        <w:t>Reviewer 158241287 raises concerns about the feasibility of the project regarding access to the data. We would like to clarify that we already hold the necessary data on our servers here at Warwick. In addition, we have support from Deputy Chief constable Louisa Rolfe at West Midlands Police, who is also the National Police Chiefs’ Council lead for domestic abuse. We have director level support from Lloyds Banking Group for the project, where named postdoc Trendl is an employee in their behavioural and data science team, as well as being at Warwick. Applying data at this scale to the study of domestic abuse has never been done before but we, uniquely, have the agreements and infrastructure in place to begin immediately.</w:t>
      </w:r>
    </w:p>
    <w:p w14:paraId="79DCEE0C" w14:textId="6977D5BD" w:rsidR="00043BE0" w:rsidRPr="00667FA8" w:rsidRDefault="007B2054">
      <w:pPr>
        <w:pStyle w:val="BodyText"/>
        <w:rPr>
          <w:rFonts w:ascii="Times New Roman" w:hAnsi="Times New Roman" w:cs="Times New Roman"/>
          <w:sz w:val="22"/>
          <w:szCs w:val="22"/>
        </w:rPr>
      </w:pPr>
      <w:r w:rsidRPr="00667FA8">
        <w:rPr>
          <w:rFonts w:ascii="Times New Roman" w:hAnsi="Times New Roman" w:cs="Times New Roman"/>
          <w:sz w:val="22"/>
          <w:szCs w:val="22"/>
        </w:rPr>
        <w:t>Having Lloyds Banking Group as a partner in the research is a huge asset. Reviewer 130837269 was concerned that we are only using data from one retail bank (the largest in the UK). It is unnecessary to have data from a second retail bank and logistically would be virtually impossible for any researcher given its secure and proprietary nature. By using weighted sampling of the 22 million customers, we can construct any representative sample and still achieve a sample size far in excess of any ever used to study domestic abuse.</w:t>
      </w:r>
      <w:ins w:id="72" w:author="Mullett, Tim" w:date="2020-01-29T11:35:00Z">
        <w:r w:rsidR="00431F03">
          <w:rPr>
            <w:rFonts w:ascii="Times New Roman" w:hAnsi="Times New Roman" w:cs="Times New Roman"/>
            <w:sz w:val="22"/>
            <w:szCs w:val="22"/>
          </w:rPr>
          <w:t xml:space="preserve"> We fear </w:t>
        </w:r>
      </w:ins>
      <w:ins w:id="73" w:author="Mullett, Tim" w:date="2020-01-29T11:36:00Z">
        <w:r w:rsidR="00431F03">
          <w:rPr>
            <w:rFonts w:ascii="Times New Roman" w:hAnsi="Times New Roman" w:cs="Times New Roman"/>
            <w:sz w:val="22"/>
            <w:szCs w:val="22"/>
          </w:rPr>
          <w:t xml:space="preserve">the criticisms levelled at the specific data we hold are a case of </w:t>
        </w:r>
      </w:ins>
      <w:ins w:id="74" w:author="Mullett, Tim" w:date="2020-01-29T11:35:00Z">
        <w:r w:rsidR="00431F03">
          <w:rPr>
            <w:rFonts w:ascii="Times New Roman" w:hAnsi="Times New Roman" w:cs="Times New Roman"/>
            <w:sz w:val="22"/>
            <w:szCs w:val="22"/>
          </w:rPr>
          <w:t>the perfect</w:t>
        </w:r>
      </w:ins>
      <w:ins w:id="75" w:author="Mullett, Tim" w:date="2020-01-29T11:36:00Z">
        <w:r w:rsidR="00431F03">
          <w:rPr>
            <w:rFonts w:ascii="Times New Roman" w:hAnsi="Times New Roman" w:cs="Times New Roman"/>
            <w:sz w:val="22"/>
            <w:szCs w:val="22"/>
          </w:rPr>
          <w:t>,</w:t>
        </w:r>
      </w:ins>
      <w:ins w:id="76" w:author="Mullett, Tim" w:date="2020-01-29T11:35:00Z">
        <w:r w:rsidR="00431F03">
          <w:rPr>
            <w:rFonts w:ascii="Times New Roman" w:hAnsi="Times New Roman" w:cs="Times New Roman"/>
            <w:sz w:val="22"/>
            <w:szCs w:val="22"/>
          </w:rPr>
          <w:t xml:space="preserve"> yet impossible</w:t>
        </w:r>
      </w:ins>
      <w:ins w:id="77" w:author="Mullett, Tim" w:date="2020-01-29T11:36:00Z">
        <w:r w:rsidR="00431F03">
          <w:rPr>
            <w:rFonts w:ascii="Times New Roman" w:hAnsi="Times New Roman" w:cs="Times New Roman"/>
            <w:sz w:val="22"/>
            <w:szCs w:val="22"/>
          </w:rPr>
          <w:t>,</w:t>
        </w:r>
      </w:ins>
      <w:ins w:id="78" w:author="Mullett, Tim" w:date="2020-01-29T11:35:00Z">
        <w:r w:rsidR="00431F03">
          <w:rPr>
            <w:rFonts w:ascii="Times New Roman" w:hAnsi="Times New Roman" w:cs="Times New Roman"/>
            <w:sz w:val="22"/>
            <w:szCs w:val="22"/>
          </w:rPr>
          <w:t xml:space="preserve"> becoming the enemy of the </w:t>
        </w:r>
      </w:ins>
      <w:ins w:id="79" w:author="Mullett, Tim" w:date="2020-01-29T11:37:00Z">
        <w:r w:rsidR="00431F03">
          <w:rPr>
            <w:rFonts w:ascii="Times New Roman" w:hAnsi="Times New Roman" w:cs="Times New Roman"/>
            <w:sz w:val="22"/>
            <w:szCs w:val="22"/>
          </w:rPr>
          <w:t>excellent</w:t>
        </w:r>
      </w:ins>
      <w:ins w:id="80" w:author="Mullett, Tim" w:date="2020-01-29T11:36:00Z">
        <w:r w:rsidR="00431F03">
          <w:rPr>
            <w:rFonts w:ascii="Times New Roman" w:hAnsi="Times New Roman" w:cs="Times New Roman"/>
            <w:sz w:val="22"/>
            <w:szCs w:val="22"/>
          </w:rPr>
          <w:t>,</w:t>
        </w:r>
      </w:ins>
      <w:ins w:id="81" w:author="Mullett, Tim" w:date="2020-01-29T11:35:00Z">
        <w:r w:rsidR="00431F03">
          <w:rPr>
            <w:rFonts w:ascii="Times New Roman" w:hAnsi="Times New Roman" w:cs="Times New Roman"/>
            <w:sz w:val="22"/>
            <w:szCs w:val="22"/>
          </w:rPr>
          <w:t xml:space="preserve"> yet eminently fe</w:t>
        </w:r>
      </w:ins>
      <w:ins w:id="82" w:author="Mullett, Tim" w:date="2020-01-29T11:36:00Z">
        <w:r w:rsidR="00431F03">
          <w:rPr>
            <w:rFonts w:ascii="Times New Roman" w:hAnsi="Times New Roman" w:cs="Times New Roman"/>
            <w:sz w:val="22"/>
            <w:szCs w:val="22"/>
          </w:rPr>
          <w:t>a</w:t>
        </w:r>
      </w:ins>
      <w:ins w:id="83" w:author="Mullett, Tim" w:date="2020-01-29T11:35:00Z">
        <w:r w:rsidR="00431F03">
          <w:rPr>
            <w:rFonts w:ascii="Times New Roman" w:hAnsi="Times New Roman" w:cs="Times New Roman"/>
            <w:sz w:val="22"/>
            <w:szCs w:val="22"/>
          </w:rPr>
          <w:t>sible.</w:t>
        </w:r>
      </w:ins>
    </w:p>
    <w:p w14:paraId="2BA543B0" w14:textId="77777777" w:rsidR="00043BE0" w:rsidRPr="00667FA8" w:rsidRDefault="007B2054">
      <w:pPr>
        <w:pStyle w:val="Heading2"/>
        <w:rPr>
          <w:rFonts w:ascii="Times New Roman" w:hAnsi="Times New Roman" w:cs="Times New Roman"/>
          <w:sz w:val="22"/>
          <w:szCs w:val="22"/>
        </w:rPr>
      </w:pPr>
      <w:bookmarkStart w:id="84" w:name="the-sensitive-nature-of-the-research-top"/>
      <w:r w:rsidRPr="00667FA8">
        <w:rPr>
          <w:rFonts w:ascii="Times New Roman" w:hAnsi="Times New Roman" w:cs="Times New Roman"/>
          <w:sz w:val="22"/>
          <w:szCs w:val="22"/>
        </w:rPr>
        <w:t>The sensitive nature of the research topic</w:t>
      </w:r>
      <w:bookmarkEnd w:id="84"/>
    </w:p>
    <w:p w14:paraId="7E227E31" w14:textId="77777777" w:rsidR="00043BE0" w:rsidRPr="00667FA8" w:rsidRDefault="007B2054">
      <w:pPr>
        <w:pStyle w:val="FirstParagraph"/>
        <w:rPr>
          <w:rFonts w:ascii="Times New Roman" w:hAnsi="Times New Roman" w:cs="Times New Roman"/>
          <w:sz w:val="22"/>
          <w:szCs w:val="22"/>
        </w:rPr>
      </w:pPr>
      <w:r w:rsidRPr="00667FA8">
        <w:rPr>
          <w:rFonts w:ascii="Times New Roman" w:hAnsi="Times New Roman" w:cs="Times New Roman"/>
          <w:sz w:val="22"/>
          <w:szCs w:val="22"/>
        </w:rPr>
        <w:t xml:space="preserve">We acknowledge that domestic abuse is an extremely sensitive topic, and any research should be done with the lived experiences of victims in mind. We take the semantic point raised by Reviewer 185645305 about describing children who witness domestic abuse as victims of domestic abuse, noting that the act of witnessing such events is what makes them victims. The reviewer expressed concern about our proposed analysis investigating criminal behaviour in later life. We believe this arises from a difference of perspectives: we aim to identify the risk factors for later criminal behaviour, not out of a desire to stereotype or assign blame (nor we would allow our findings to be used for such purposes), but to better identify vulnerable individuals. It is an empirical question, whether such individuals are more likely to commit crime later. If they are, we have a societal responsibility to offer support to help them avoid this, </w:t>
      </w:r>
      <w:bookmarkStart w:id="85" w:name="_GoBack"/>
      <w:bookmarkEnd w:id="85"/>
      <w:r w:rsidRPr="00667FA8">
        <w:rPr>
          <w:rFonts w:ascii="Times New Roman" w:hAnsi="Times New Roman" w:cs="Times New Roman"/>
          <w:sz w:val="22"/>
          <w:szCs w:val="22"/>
        </w:rPr>
        <w:lastRenderedPageBreak/>
        <w:t>not to simply blame. We also note that our data-driven approach will identify potential protective factors (as suggested by the reviewer).</w:t>
      </w:r>
    </w:p>
    <w:p w14:paraId="0C50140B" w14:textId="77777777" w:rsidR="00043BE0" w:rsidRPr="00667FA8" w:rsidRDefault="007B2054">
      <w:pPr>
        <w:pStyle w:val="BodyText"/>
        <w:rPr>
          <w:rFonts w:ascii="Times New Roman" w:hAnsi="Times New Roman" w:cs="Times New Roman"/>
          <w:sz w:val="22"/>
          <w:szCs w:val="22"/>
        </w:rPr>
      </w:pPr>
      <w:r w:rsidRPr="00667FA8">
        <w:rPr>
          <w:rFonts w:ascii="Times New Roman" w:hAnsi="Times New Roman" w:cs="Times New Roman"/>
          <w:sz w:val="22"/>
          <w:szCs w:val="22"/>
        </w:rPr>
        <w:t>Reviewer 130837269 is reluctant about the investigation of certain socio-economic factors, such as the effect of benefit payment systems, expressing concern about potential working class stereotypes. Their assertion is absolutely correct that domestic abuse exists in all sections of society. But note, the word class appears nowhere in the proposal—our proposed research is not about class. Prior research shows a significant role of financial poverty, with the CSEW showing domestic abuse rates 3.5 times higher in very low income homes compared to middle and high income. This is an uncomfortable fact, but ignoring it does not make it false, and again allows us to identify protective changes that could be made, such as changes to benefit payment schedules.</w:t>
      </w:r>
    </w:p>
    <w:p w14:paraId="441294F1" w14:textId="63719ECE" w:rsidR="00043BE0" w:rsidRPr="00667FA8" w:rsidRDefault="00043BE0">
      <w:pPr>
        <w:pStyle w:val="FirstParagraph"/>
        <w:rPr>
          <w:rFonts w:ascii="Times New Roman" w:hAnsi="Times New Roman" w:cs="Times New Roman"/>
          <w:sz w:val="22"/>
          <w:szCs w:val="22"/>
        </w:rPr>
      </w:pPr>
    </w:p>
    <w:sectPr w:rsidR="00043BE0" w:rsidRPr="00667FA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727C41" w14:textId="77777777" w:rsidR="00644637" w:rsidRDefault="00644637">
      <w:pPr>
        <w:spacing w:after="0"/>
      </w:pPr>
      <w:r>
        <w:separator/>
      </w:r>
    </w:p>
  </w:endnote>
  <w:endnote w:type="continuationSeparator" w:id="0">
    <w:p w14:paraId="13804998" w14:textId="77777777" w:rsidR="00644637" w:rsidRDefault="006446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3FCE46" w14:textId="77777777" w:rsidR="00644637" w:rsidRDefault="00644637">
      <w:r>
        <w:separator/>
      </w:r>
    </w:p>
  </w:footnote>
  <w:footnote w:type="continuationSeparator" w:id="0">
    <w:p w14:paraId="11E6B384" w14:textId="77777777" w:rsidR="00644637" w:rsidRDefault="006446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889EA8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C9E5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llett, Tim">
    <w15:presenceInfo w15:providerId="None" w15:userId="Mullett, T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3BE0"/>
    <w:rsid w:val="000C30A8"/>
    <w:rsid w:val="0014212E"/>
    <w:rsid w:val="00431F03"/>
    <w:rsid w:val="00475EE9"/>
    <w:rsid w:val="004E29B3"/>
    <w:rsid w:val="00590D07"/>
    <w:rsid w:val="00644637"/>
    <w:rsid w:val="00667FA8"/>
    <w:rsid w:val="00784D58"/>
    <w:rsid w:val="007B2054"/>
    <w:rsid w:val="008C2320"/>
    <w:rsid w:val="008D6863"/>
    <w:rsid w:val="0098763A"/>
    <w:rsid w:val="009918D5"/>
    <w:rsid w:val="00B86B75"/>
    <w:rsid w:val="00BC48D5"/>
    <w:rsid w:val="00C36279"/>
    <w:rsid w:val="00CE47F9"/>
    <w:rsid w:val="00D05907"/>
    <w:rsid w:val="00D76319"/>
    <w:rsid w:val="00E315A3"/>
    <w:rsid w:val="00F274C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0B0F"/>
  <w15:docId w15:val="{9518E58A-9A9C-493F-82CF-15CCE45E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Mullett, Tim</dc:creator>
  <cp:keywords/>
  <cp:lastModifiedBy>Mullett, Tim</cp:lastModifiedBy>
  <cp:revision>2</cp:revision>
  <dcterms:created xsi:type="dcterms:W3CDTF">2020-01-29T11:46:00Z</dcterms:created>
  <dcterms:modified xsi:type="dcterms:W3CDTF">2020-01-29T11:46:00Z</dcterms:modified>
</cp:coreProperties>
</file>